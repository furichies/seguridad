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72DE740" w:rsidR="00746432" w:rsidRPr="00123FEF" w:rsidRDefault="00B9293C">
      <w:pPr>
        <w:shd w:val="clear" w:color="auto" w:fill="FFFFFF"/>
        <w:spacing w:before="240" w:after="240" w:line="392" w:lineRule="auto"/>
        <w:ind w:left="720"/>
        <w:rPr>
          <w:b/>
          <w:i/>
          <w:color w:val="101828"/>
        </w:rPr>
      </w:pPr>
      <w:r w:rsidRPr="00123FEF">
        <w:rPr>
          <w:b/>
          <w:i/>
          <w:color w:val="101828"/>
        </w:rPr>
        <w:t xml:space="preserve">Lo primero es describir con tus palabras en qué consiste el </w:t>
      </w:r>
      <w:proofErr w:type="spellStart"/>
      <w:r w:rsidRPr="00123FEF">
        <w:rPr>
          <w:b/>
          <w:i/>
          <w:color w:val="101828"/>
        </w:rPr>
        <w:t>dorking</w:t>
      </w:r>
      <w:proofErr w:type="spellEnd"/>
      <w:r w:rsidRPr="00123FEF">
        <w:rPr>
          <w:b/>
          <w:i/>
          <w:color w:val="101828"/>
        </w:rPr>
        <w:t xml:space="preserve"> o google hacking.</w:t>
      </w:r>
    </w:p>
    <w:p w14:paraId="170D6F20" w14:textId="50638BF4" w:rsidR="00123FEF" w:rsidRDefault="00123FEF" w:rsidP="00123FEF">
      <w:pPr>
        <w:shd w:val="clear" w:color="auto" w:fill="FFFFFF"/>
        <w:spacing w:before="240" w:after="240" w:line="392" w:lineRule="auto"/>
        <w:ind w:left="720"/>
        <w:rPr>
          <w:color w:val="101828"/>
        </w:rPr>
      </w:pPr>
      <w:r>
        <w:rPr>
          <w:color w:val="101828"/>
        </w:rPr>
        <w:t xml:space="preserve">Es el hecho de hacer </w:t>
      </w:r>
      <w:r w:rsidRPr="00123FEF">
        <w:rPr>
          <w:color w:val="101828"/>
        </w:rPr>
        <w:t>búsqueda avanzada de Google para conseguir encontrar en internet aquella información concreta a base de ir filtrando los resultados con operadores</w:t>
      </w:r>
      <w:r>
        <w:rPr>
          <w:color w:val="101828"/>
        </w:rPr>
        <w:t xml:space="preserve">; “los </w:t>
      </w:r>
      <w:proofErr w:type="spellStart"/>
      <w:r>
        <w:rPr>
          <w:color w:val="101828"/>
        </w:rPr>
        <w:t>dorks</w:t>
      </w:r>
      <w:proofErr w:type="spellEnd"/>
      <w:r>
        <w:rPr>
          <w:color w:val="101828"/>
        </w:rPr>
        <w:t>”.</w:t>
      </w:r>
    </w:p>
    <w:p w14:paraId="15FD0176" w14:textId="6F85F5F0" w:rsidR="00123FEF" w:rsidRPr="00123FEF" w:rsidRDefault="00123FEF" w:rsidP="00123FEF">
      <w:pPr>
        <w:shd w:val="clear" w:color="auto" w:fill="FFFFFF"/>
        <w:spacing w:before="240" w:after="240" w:line="392" w:lineRule="auto"/>
        <w:ind w:left="720"/>
        <w:rPr>
          <w:color w:val="101828"/>
        </w:rPr>
      </w:pPr>
      <w:r w:rsidRPr="00123FEF">
        <w:rPr>
          <w:noProof/>
          <w:color w:val="101828"/>
          <w:lang w:val="es-ES"/>
        </w:rPr>
        <w:drawing>
          <wp:inline distT="0" distB="0" distL="0" distR="0" wp14:anchorId="0138F120" wp14:editId="2FA77F23">
            <wp:extent cx="5733415" cy="670814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F92" w14:textId="6DC621EB" w:rsidR="00123FEF" w:rsidRPr="002A1A52" w:rsidRDefault="00B9293C" w:rsidP="002A1A52">
      <w:pPr>
        <w:shd w:val="clear" w:color="auto" w:fill="FFFFFF"/>
        <w:spacing w:before="240" w:after="240" w:line="392" w:lineRule="auto"/>
        <w:ind w:left="720"/>
        <w:rPr>
          <w:b/>
          <w:i/>
          <w:color w:val="101828"/>
        </w:rPr>
      </w:pPr>
      <w:r w:rsidRPr="00123FEF">
        <w:rPr>
          <w:b/>
          <w:i/>
          <w:color w:val="101828"/>
        </w:rPr>
        <w:lastRenderedPageBreak/>
        <w:t xml:space="preserve">Lo segundo y antes de pasar a investigar con operadores y filtros de búsquedas en internet, dame 3 razones para usar estas búsquedas. </w:t>
      </w:r>
    </w:p>
    <w:p w14:paraId="00000005" w14:textId="77777777" w:rsidR="00746432" w:rsidRDefault="00B9293C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 xml:space="preserve">Busca contraseñas almacenadas en ficheros </w:t>
      </w:r>
      <w:proofErr w:type="spellStart"/>
      <w:r>
        <w:rPr>
          <w:color w:val="101828"/>
        </w:rPr>
        <w:t>txt</w:t>
      </w:r>
      <w:proofErr w:type="spellEnd"/>
      <w:r>
        <w:rPr>
          <w:color w:val="101828"/>
        </w:rPr>
        <w:t>, lógicamente, sin cifrar</w:t>
      </w:r>
    </w:p>
    <w:p w14:paraId="4883EEB9" w14:textId="0DF1AE36" w:rsidR="00CB76EF" w:rsidRPr="005816E0" w:rsidRDefault="001D4D3F" w:rsidP="00CB76EF">
      <w:pPr>
        <w:shd w:val="clear" w:color="auto" w:fill="FFFFFF"/>
        <w:spacing w:before="240" w:after="240" w:line="392" w:lineRule="auto"/>
        <w:ind w:left="720"/>
        <w:rPr>
          <w:ins w:id="0" w:author="Mañana" w:date="2023-05-11T13:52:00Z"/>
          <w:b/>
          <w:color w:val="101828"/>
        </w:rPr>
      </w:pPr>
      <w:proofErr w:type="spellStart"/>
      <w:proofErr w:type="gramStart"/>
      <w:r>
        <w:rPr>
          <w:b/>
          <w:color w:val="101828"/>
        </w:rPr>
        <w:t>Site</w:t>
      </w:r>
      <w:proofErr w:type="spellEnd"/>
      <w:r>
        <w:rPr>
          <w:b/>
          <w:color w:val="101828"/>
        </w:rPr>
        <w:t>:*</w:t>
      </w:r>
      <w:proofErr w:type="gramEnd"/>
      <w:r>
        <w:rPr>
          <w:b/>
          <w:color w:val="101828"/>
        </w:rPr>
        <w:t xml:space="preserve">.*es </w:t>
      </w:r>
      <w:ins w:id="1" w:author="Mañana" w:date="2023-05-11T13:52:00Z">
        <w:r w:rsidR="00CB76EF" w:rsidRPr="005816E0">
          <w:rPr>
            <w:b/>
            <w:color w:val="101828"/>
          </w:rPr>
          <w:t>(</w:t>
        </w:r>
        <w:proofErr w:type="spellStart"/>
        <w:r w:rsidR="00CB76EF" w:rsidRPr="005816E0">
          <w:rPr>
            <w:b/>
            <w:color w:val="101828"/>
          </w:rPr>
          <w:t>password</w:t>
        </w:r>
        <w:proofErr w:type="spellEnd"/>
        <w:r w:rsidR="00CB76EF" w:rsidRPr="005816E0">
          <w:rPr>
            <w:b/>
            <w:color w:val="101828"/>
          </w:rPr>
          <w:t xml:space="preserve"> | </w:t>
        </w:r>
        <w:proofErr w:type="spellStart"/>
        <w:r w:rsidR="00CB76EF" w:rsidRPr="005816E0">
          <w:rPr>
            <w:b/>
            <w:color w:val="101828"/>
          </w:rPr>
          <w:t>passwd</w:t>
        </w:r>
        <w:proofErr w:type="spellEnd"/>
        <w:r w:rsidR="00CB76EF" w:rsidRPr="005816E0">
          <w:rPr>
            <w:b/>
            <w:color w:val="101828"/>
          </w:rPr>
          <w:t xml:space="preserve"> | contraseña | </w:t>
        </w:r>
        <w:proofErr w:type="spellStart"/>
        <w:r w:rsidR="00CB76EF" w:rsidRPr="005816E0">
          <w:rPr>
            <w:b/>
            <w:color w:val="101828"/>
          </w:rPr>
          <w:t>login</w:t>
        </w:r>
        <w:proofErr w:type="spellEnd"/>
        <w:r w:rsidR="00CB76EF" w:rsidRPr="005816E0">
          <w:rPr>
            <w:b/>
            <w:color w:val="101828"/>
          </w:rPr>
          <w:t xml:space="preserve">) </w:t>
        </w:r>
        <w:proofErr w:type="spellStart"/>
        <w:r w:rsidR="00CB76EF" w:rsidRPr="005816E0">
          <w:rPr>
            <w:b/>
            <w:color w:val="101828"/>
          </w:rPr>
          <w:t>ext:txt</w:t>
        </w:r>
        <w:proofErr w:type="spellEnd"/>
      </w:ins>
    </w:p>
    <w:p w14:paraId="00000007" w14:textId="77777777" w:rsidR="00746432" w:rsidRDefault="00B9293C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>Busca registros de conversaciones guardadas en diferentes servidores.</w:t>
      </w:r>
    </w:p>
    <w:p w14:paraId="1A018AFA" w14:textId="4A64F5E8" w:rsidR="00CB76EF" w:rsidRPr="005816E0" w:rsidRDefault="00CB76EF" w:rsidP="00CB76EF">
      <w:pPr>
        <w:shd w:val="clear" w:color="auto" w:fill="FFFFFF"/>
        <w:spacing w:before="240" w:after="240" w:line="392" w:lineRule="auto"/>
        <w:ind w:left="720"/>
        <w:rPr>
          <w:ins w:id="2" w:author="Mañana" w:date="2023-05-11T13:52:00Z"/>
          <w:b/>
          <w:color w:val="101828"/>
        </w:rPr>
      </w:pPr>
      <w:proofErr w:type="spellStart"/>
      <w:ins w:id="3" w:author="Mañana" w:date="2023-05-11T13:52:00Z">
        <w:r w:rsidRPr="005816E0">
          <w:rPr>
            <w:b/>
          </w:rPr>
          <w:t>intext</w:t>
        </w:r>
        <w:proofErr w:type="spellEnd"/>
        <w:r w:rsidRPr="005816E0">
          <w:rPr>
            <w:b/>
          </w:rPr>
          <w:t>:"</w:t>
        </w:r>
        <w:proofErr w:type="spellStart"/>
        <w:r w:rsidRPr="005816E0">
          <w:rPr>
            <w:b/>
          </w:rPr>
          <w:t>Index</w:t>
        </w:r>
        <w:proofErr w:type="spellEnd"/>
        <w:r w:rsidRPr="005816E0">
          <w:rPr>
            <w:b/>
          </w:rPr>
          <w:t xml:space="preserve"> of /</w:t>
        </w:r>
        <w:proofErr w:type="spellStart"/>
        <w:r w:rsidRPr="005816E0">
          <w:rPr>
            <w:b/>
          </w:rPr>
          <w:t>chatlogs</w:t>
        </w:r>
        <w:proofErr w:type="spellEnd"/>
        <w:r w:rsidRPr="005816E0">
          <w:rPr>
            <w:b/>
          </w:rPr>
          <w:t xml:space="preserve">" </w:t>
        </w:r>
      </w:ins>
    </w:p>
    <w:p w14:paraId="00000009" w14:textId="77777777" w:rsidR="00746432" w:rsidRDefault="00B9293C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 xml:space="preserve">Busca volcados (DUMP) de bases de datos </w:t>
      </w:r>
      <w:proofErr w:type="spellStart"/>
      <w:r>
        <w:rPr>
          <w:color w:val="101828"/>
        </w:rPr>
        <w:t>MySQL</w:t>
      </w:r>
      <w:proofErr w:type="spellEnd"/>
      <w:r>
        <w:rPr>
          <w:color w:val="101828"/>
        </w:rPr>
        <w:t xml:space="preserve"> donde se encuentren registros del tipo </w:t>
      </w:r>
      <w:proofErr w:type="spellStart"/>
      <w:r>
        <w:rPr>
          <w:color w:val="101828"/>
        </w:rPr>
        <w:t>pass|password|passwd|pwd</w:t>
      </w:r>
      <w:proofErr w:type="spellEnd"/>
      <w:r>
        <w:rPr>
          <w:color w:val="101828"/>
        </w:rPr>
        <w:t>.</w:t>
      </w:r>
    </w:p>
    <w:p w14:paraId="3DA5433D" w14:textId="4BF1232C" w:rsidR="00CB76EF" w:rsidRPr="005816E0" w:rsidRDefault="00CB76EF" w:rsidP="00CB76EF">
      <w:pPr>
        <w:shd w:val="clear" w:color="auto" w:fill="FFFFFF"/>
        <w:spacing w:before="240" w:after="240" w:line="392" w:lineRule="auto"/>
        <w:ind w:left="720"/>
        <w:rPr>
          <w:ins w:id="4" w:author="Mañana" w:date="2023-05-11T13:52:00Z"/>
          <w:b/>
          <w:color w:val="101828"/>
        </w:rPr>
      </w:pPr>
      <w:proofErr w:type="spellStart"/>
      <w:proofErr w:type="gramStart"/>
      <w:ins w:id="5" w:author="Mañana" w:date="2023-05-11T13:52:00Z">
        <w:r w:rsidRPr="005816E0">
          <w:rPr>
            <w:b/>
          </w:rPr>
          <w:t>inurl:backup</w:t>
        </w:r>
        <w:proofErr w:type="spellEnd"/>
        <w:proofErr w:type="gramEnd"/>
        <w:r w:rsidRPr="005816E0">
          <w:rPr>
            <w:b/>
          </w:rPr>
          <w:t xml:space="preserve"> </w:t>
        </w:r>
        <w:proofErr w:type="spellStart"/>
        <w:r w:rsidRPr="005816E0">
          <w:rPr>
            <w:b/>
          </w:rPr>
          <w:t>filetype:sql</w:t>
        </w:r>
        <w:proofErr w:type="spellEnd"/>
        <w:r w:rsidRPr="005816E0">
          <w:rPr>
            <w:b/>
          </w:rPr>
          <w:t xml:space="preserve"> ( </w:t>
        </w:r>
        <w:proofErr w:type="spellStart"/>
        <w:r w:rsidRPr="005816E0">
          <w:rPr>
            <w:b/>
            <w:color w:val="101828"/>
          </w:rPr>
          <w:t>pass</w:t>
        </w:r>
        <w:proofErr w:type="spellEnd"/>
        <w:r w:rsidRPr="005816E0">
          <w:rPr>
            <w:b/>
            <w:color w:val="101828"/>
          </w:rPr>
          <w:t xml:space="preserve"> | </w:t>
        </w:r>
        <w:proofErr w:type="spellStart"/>
        <w:r w:rsidRPr="005816E0">
          <w:rPr>
            <w:b/>
            <w:color w:val="101828"/>
          </w:rPr>
          <w:t>password</w:t>
        </w:r>
        <w:proofErr w:type="spellEnd"/>
        <w:r w:rsidRPr="005816E0">
          <w:rPr>
            <w:b/>
            <w:color w:val="101828"/>
          </w:rPr>
          <w:t xml:space="preserve"> | </w:t>
        </w:r>
        <w:proofErr w:type="spellStart"/>
        <w:r w:rsidRPr="005816E0">
          <w:rPr>
            <w:b/>
            <w:color w:val="101828"/>
          </w:rPr>
          <w:t>passwd</w:t>
        </w:r>
        <w:proofErr w:type="spellEnd"/>
        <w:r w:rsidRPr="005816E0">
          <w:rPr>
            <w:b/>
            <w:color w:val="101828"/>
          </w:rPr>
          <w:t xml:space="preserve"> | </w:t>
        </w:r>
        <w:proofErr w:type="spellStart"/>
        <w:r w:rsidRPr="005816E0">
          <w:rPr>
            <w:b/>
            <w:color w:val="101828"/>
          </w:rPr>
          <w:t>pwd</w:t>
        </w:r>
        <w:proofErr w:type="spellEnd"/>
        <w:r w:rsidRPr="005816E0">
          <w:rPr>
            <w:b/>
            <w:color w:val="101828"/>
          </w:rPr>
          <w:t xml:space="preserve"> )</w:t>
        </w:r>
      </w:ins>
    </w:p>
    <w:p w14:paraId="0000000B" w14:textId="60FF51D4" w:rsidR="00746432" w:rsidRDefault="00B9293C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 xml:space="preserve">Busca datos que se guarden entre los ficheros de las </w:t>
      </w:r>
      <w:proofErr w:type="gramStart"/>
      <w:r>
        <w:rPr>
          <w:color w:val="101828"/>
        </w:rPr>
        <w:t>web gubernamentales</w:t>
      </w:r>
      <w:proofErr w:type="gramEnd"/>
      <w:r>
        <w:rPr>
          <w:color w:val="101828"/>
        </w:rPr>
        <w:t>.</w:t>
      </w:r>
    </w:p>
    <w:p w14:paraId="4E29C0F3" w14:textId="45088E61" w:rsidR="00CB76EF" w:rsidRPr="005816E0" w:rsidRDefault="00CB76EF" w:rsidP="00CB76EF">
      <w:pPr>
        <w:shd w:val="clear" w:color="auto" w:fill="FFFFFF"/>
        <w:spacing w:before="240" w:after="240" w:line="392" w:lineRule="auto"/>
        <w:ind w:left="720"/>
        <w:rPr>
          <w:ins w:id="6" w:author="Mañana" w:date="2023-05-11T13:52:00Z"/>
          <w:b/>
          <w:color w:val="101828"/>
        </w:rPr>
      </w:pPr>
      <w:proofErr w:type="spellStart"/>
      <w:ins w:id="7" w:author="Mañana" w:date="2023-05-11T13:52:00Z">
        <w:r w:rsidRPr="005816E0">
          <w:rPr>
            <w:b/>
            <w:color w:val="101828"/>
          </w:rPr>
          <w:t>site</w:t>
        </w:r>
        <w:proofErr w:type="spellEnd"/>
        <w:r w:rsidRPr="005816E0">
          <w:rPr>
            <w:b/>
            <w:color w:val="101828"/>
          </w:rPr>
          <w:t xml:space="preserve">:*.gob.es </w:t>
        </w:r>
        <w:r w:rsidRPr="005816E0">
          <w:rPr>
            <w:b/>
          </w:rPr>
          <w:t>(</w:t>
        </w:r>
        <w:proofErr w:type="spellStart"/>
        <w:r w:rsidRPr="005816E0">
          <w:rPr>
            <w:b/>
          </w:rPr>
          <w:t>ext:pdf</w:t>
        </w:r>
        <w:proofErr w:type="spellEnd"/>
        <w:r w:rsidRPr="005816E0">
          <w:rPr>
            <w:b/>
          </w:rPr>
          <w:t xml:space="preserve"> | </w:t>
        </w:r>
        <w:proofErr w:type="spellStart"/>
        <w:r w:rsidRPr="005816E0">
          <w:rPr>
            <w:b/>
          </w:rPr>
          <w:t>ext:xls</w:t>
        </w:r>
        <w:proofErr w:type="spellEnd"/>
        <w:r w:rsidRPr="005816E0">
          <w:rPr>
            <w:b/>
          </w:rPr>
          <w:t xml:space="preserve"> | </w:t>
        </w:r>
        <w:proofErr w:type="spellStart"/>
        <w:r w:rsidRPr="005816E0">
          <w:rPr>
            <w:b/>
          </w:rPr>
          <w:t>ext:doc</w:t>
        </w:r>
        <w:proofErr w:type="spellEnd"/>
        <w:r w:rsidRPr="005816E0">
          <w:rPr>
            <w:b/>
          </w:rPr>
          <w:t>)</w:t>
        </w:r>
      </w:ins>
    </w:p>
    <w:p w14:paraId="0000000E" w14:textId="77777777" w:rsidR="00746432" w:rsidRDefault="00B9293C">
      <w:pPr>
        <w:numPr>
          <w:ilvl w:val="0"/>
          <w:numId w:val="1"/>
        </w:numPr>
        <w:shd w:val="clear" w:color="auto" w:fill="FFFFFF"/>
      </w:pPr>
      <w:r>
        <w:t>Busca ficheros de carácter sensible, pero se centra más en las webs que compartan información con intranets.</w:t>
      </w:r>
    </w:p>
    <w:p w14:paraId="00F1C6D6" w14:textId="11CDBEA0" w:rsidR="00CB76EF" w:rsidRPr="005816E0" w:rsidRDefault="00CB76EF" w:rsidP="00CB76EF">
      <w:pPr>
        <w:shd w:val="clear" w:color="auto" w:fill="FFFFFF"/>
        <w:ind w:left="720"/>
        <w:rPr>
          <w:ins w:id="8" w:author="Mañana" w:date="2023-05-11T13:52:00Z"/>
          <w:b/>
        </w:rPr>
      </w:pPr>
      <w:proofErr w:type="spellStart"/>
      <w:proofErr w:type="gramStart"/>
      <w:ins w:id="9" w:author="Mañana" w:date="2023-05-11T13:52:00Z">
        <w:r w:rsidRPr="005816E0">
          <w:rPr>
            <w:b/>
          </w:rPr>
          <w:t>site:intranet</w:t>
        </w:r>
        <w:proofErr w:type="spellEnd"/>
        <w:proofErr w:type="gramEnd"/>
        <w:r w:rsidRPr="005816E0">
          <w:rPr>
            <w:b/>
          </w:rPr>
          <w:t>.*.*/</w:t>
        </w:r>
        <w:proofErr w:type="spellStart"/>
        <w:r w:rsidRPr="005816E0">
          <w:rPr>
            <w:b/>
          </w:rPr>
          <w:t>login</w:t>
        </w:r>
        <w:proofErr w:type="spellEnd"/>
        <w:r w:rsidRPr="005816E0">
          <w:rPr>
            <w:b/>
          </w:rPr>
          <w:t>/</w:t>
        </w:r>
      </w:ins>
    </w:p>
    <w:p w14:paraId="3150BF9F" w14:textId="0E5345D3" w:rsidR="00CB76EF" w:rsidRDefault="00CB76EF" w:rsidP="00CB76EF">
      <w:pPr>
        <w:shd w:val="clear" w:color="auto" w:fill="FFFFFF"/>
        <w:ind w:left="720"/>
        <w:rPr>
          <w:ins w:id="10" w:author="Mañana" w:date="2023-05-11T13:52:00Z"/>
        </w:rPr>
      </w:pPr>
      <w:proofErr w:type="spellStart"/>
      <w:ins w:id="11" w:author="Mañana" w:date="2023-05-11T13:52:00Z">
        <w:r w:rsidRPr="005816E0">
          <w:rPr>
            <w:b/>
          </w:rPr>
          <w:t>inurl</w:t>
        </w:r>
        <w:proofErr w:type="spellEnd"/>
        <w:r w:rsidRPr="005816E0">
          <w:rPr>
            <w:b/>
          </w:rPr>
          <w:t>:/intranet/</w:t>
        </w:r>
        <w:proofErr w:type="spellStart"/>
        <w:r w:rsidRPr="005816E0">
          <w:rPr>
            <w:b/>
          </w:rPr>
          <w:t>login.ph</w:t>
        </w:r>
        <w:r w:rsidRPr="005816E0">
          <w:t>p</w:t>
        </w:r>
        <w:proofErr w:type="spellEnd"/>
      </w:ins>
    </w:p>
    <w:p w14:paraId="00000011" w14:textId="77777777" w:rsidR="00746432" w:rsidRDefault="00B9293C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 xml:space="preserve">Busca lo que el dominio de la web de </w:t>
      </w:r>
      <w:proofErr w:type="spellStart"/>
      <w:r>
        <w:rPr>
          <w:color w:val="101828"/>
        </w:rPr>
        <w:t>amazon</w:t>
      </w:r>
      <w:proofErr w:type="spellEnd"/>
      <w:r>
        <w:rPr>
          <w:color w:val="101828"/>
        </w:rPr>
        <w:t xml:space="preserve"> NO quiere que veamos… XD</w:t>
      </w:r>
    </w:p>
    <w:p w14:paraId="1D862DE2" w14:textId="37787597" w:rsidR="00CB76EF" w:rsidRPr="005816E0" w:rsidRDefault="00CB76EF" w:rsidP="00CB76EF">
      <w:pPr>
        <w:shd w:val="clear" w:color="auto" w:fill="FFFFFF"/>
        <w:spacing w:before="240" w:after="240" w:line="392" w:lineRule="auto"/>
        <w:ind w:left="720"/>
        <w:rPr>
          <w:ins w:id="12" w:author="Mañana" w:date="2023-05-11T13:52:00Z"/>
          <w:b/>
          <w:color w:val="101828"/>
        </w:rPr>
      </w:pPr>
      <w:proofErr w:type="spellStart"/>
      <w:ins w:id="13" w:author="Mañana" w:date="2023-05-11T13:52:00Z">
        <w:r w:rsidRPr="005816E0">
          <w:rPr>
            <w:b/>
            <w:color w:val="101828"/>
          </w:rPr>
          <w:t>site:www.amazon.es</w:t>
        </w:r>
        <w:proofErr w:type="spellEnd"/>
        <w:r w:rsidRPr="005816E0">
          <w:rPr>
            <w:b/>
            <w:color w:val="101828"/>
          </w:rPr>
          <w:t xml:space="preserve"> robots.txt</w:t>
        </w:r>
      </w:ins>
    </w:p>
    <w:p w14:paraId="00000013" w14:textId="384AE0C6" w:rsidR="00746432" w:rsidRDefault="005816E0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 xml:space="preserve">Busca cámaras </w:t>
      </w:r>
      <w:proofErr w:type="spellStart"/>
      <w:r>
        <w:rPr>
          <w:color w:val="101828"/>
        </w:rPr>
        <w:t>ip</w:t>
      </w:r>
      <w:proofErr w:type="spellEnd"/>
      <w:r>
        <w:rPr>
          <w:color w:val="101828"/>
        </w:rPr>
        <w:t xml:space="preserve"> online disponibles para ser visionadas, ¿crees que alguna de ellas podríamos controlarla?</w:t>
      </w:r>
    </w:p>
    <w:p w14:paraId="560E95AC" w14:textId="60D2A746" w:rsidR="00CB76EF" w:rsidRPr="005816E0" w:rsidRDefault="00CB76EF" w:rsidP="005816E0">
      <w:pPr>
        <w:shd w:val="clear" w:color="auto" w:fill="FFFFFF"/>
        <w:spacing w:before="240" w:after="240" w:line="240" w:lineRule="auto"/>
        <w:ind w:left="720"/>
        <w:rPr>
          <w:ins w:id="14" w:author="Mañana" w:date="2023-05-11T13:52:00Z"/>
          <w:b/>
        </w:rPr>
      </w:pPr>
      <w:proofErr w:type="spellStart"/>
      <w:ins w:id="15" w:author="Mañana" w:date="2023-05-11T13:52:00Z">
        <w:r w:rsidRPr="005816E0">
          <w:rPr>
            <w:b/>
          </w:rPr>
          <w:t>intitle</w:t>
        </w:r>
        <w:proofErr w:type="spellEnd"/>
        <w:r w:rsidRPr="005816E0">
          <w:rPr>
            <w:b/>
          </w:rPr>
          <w:t>:"</w:t>
        </w:r>
        <w:proofErr w:type="spellStart"/>
        <w:r w:rsidRPr="005816E0">
          <w:rPr>
            <w:b/>
          </w:rPr>
          <w:t>yawcam</w:t>
        </w:r>
        <w:proofErr w:type="spellEnd"/>
        <w:r w:rsidRPr="005816E0">
          <w:rPr>
            <w:b/>
          </w:rPr>
          <w:t>" "</w:t>
        </w:r>
        <w:proofErr w:type="spellStart"/>
        <w:r w:rsidRPr="005816E0">
          <w:rPr>
            <w:b/>
          </w:rPr>
          <w:t>It's</w:t>
        </w:r>
        <w:proofErr w:type="spellEnd"/>
        <w:r w:rsidRPr="005816E0">
          <w:rPr>
            <w:b/>
          </w:rPr>
          <w:t xml:space="preserve"> a webcam!" "</w:t>
        </w:r>
        <w:proofErr w:type="spellStart"/>
        <w:r w:rsidRPr="005816E0">
          <w:rPr>
            <w:b/>
          </w:rPr>
          <w:t>user</w:t>
        </w:r>
        <w:proofErr w:type="spellEnd"/>
        <w:r w:rsidRPr="005816E0">
          <w:rPr>
            <w:b/>
          </w:rPr>
          <w:t>" "</w:t>
        </w:r>
        <w:proofErr w:type="spellStart"/>
        <w:r w:rsidRPr="005816E0">
          <w:rPr>
            <w:b/>
          </w:rPr>
          <w:t>pass</w:t>
        </w:r>
        <w:proofErr w:type="spellEnd"/>
        <w:r w:rsidRPr="005816E0">
          <w:rPr>
            <w:b/>
          </w:rPr>
          <w:t>"</w:t>
        </w:r>
      </w:ins>
    </w:p>
    <w:p w14:paraId="18A85658" w14:textId="11986FC9" w:rsidR="00CB76EF" w:rsidRPr="005816E0" w:rsidRDefault="00EE0B87" w:rsidP="005816E0">
      <w:pPr>
        <w:shd w:val="clear" w:color="auto" w:fill="FFFFFF"/>
        <w:spacing w:before="240" w:after="240" w:line="240" w:lineRule="auto"/>
        <w:ind w:left="720"/>
        <w:rPr>
          <w:ins w:id="16" w:author="Mañana" w:date="2023-05-11T13:52:00Z"/>
          <w:b/>
        </w:rPr>
      </w:pPr>
      <w:proofErr w:type="spellStart"/>
      <w:ins w:id="17" w:author="Mañana" w:date="2023-05-11T13:52:00Z">
        <w:r w:rsidRPr="005816E0">
          <w:rPr>
            <w:b/>
          </w:rPr>
          <w:t>intitle</w:t>
        </w:r>
        <w:proofErr w:type="spellEnd"/>
        <w:r w:rsidRPr="005816E0">
          <w:rPr>
            <w:b/>
          </w:rPr>
          <w:t>:"</w:t>
        </w:r>
        <w:proofErr w:type="spellStart"/>
        <w:r w:rsidRPr="005816E0">
          <w:rPr>
            <w:b/>
          </w:rPr>
          <w:t>webcamXP</w:t>
        </w:r>
        <w:proofErr w:type="spellEnd"/>
        <w:r w:rsidRPr="005816E0">
          <w:rPr>
            <w:b/>
          </w:rPr>
          <w:t xml:space="preserve"> 5" inurl:8080 'Live'</w:t>
        </w:r>
      </w:ins>
    </w:p>
    <w:p w14:paraId="5660C109" w14:textId="044D9ED7" w:rsidR="00EE0B87" w:rsidRPr="005816E0" w:rsidRDefault="00EE0B87" w:rsidP="005816E0">
      <w:pPr>
        <w:shd w:val="clear" w:color="auto" w:fill="FFFFFF"/>
        <w:spacing w:before="240" w:after="240" w:line="240" w:lineRule="auto"/>
        <w:ind w:left="720"/>
        <w:rPr>
          <w:ins w:id="18" w:author="Mañana" w:date="2023-05-11T13:52:00Z"/>
          <w:b/>
          <w:color w:val="101828"/>
        </w:rPr>
      </w:pPr>
      <w:proofErr w:type="spellStart"/>
      <w:ins w:id="19" w:author="Mañana" w:date="2023-05-11T13:52:00Z">
        <w:r w:rsidRPr="005816E0">
          <w:rPr>
            <w:b/>
          </w:rPr>
          <w:t>intitle</w:t>
        </w:r>
        <w:proofErr w:type="spellEnd"/>
        <w:r w:rsidRPr="005816E0">
          <w:rPr>
            <w:b/>
          </w:rPr>
          <w:t>:"active webcam page"</w:t>
        </w:r>
      </w:ins>
    </w:p>
    <w:p w14:paraId="00000015" w14:textId="19508132" w:rsidR="00746432" w:rsidRDefault="00B9293C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 xml:space="preserve">Localiza </w:t>
      </w:r>
      <w:proofErr w:type="spellStart"/>
      <w:r>
        <w:rPr>
          <w:color w:val="101828"/>
        </w:rPr>
        <w:t>curriculums</w:t>
      </w:r>
      <w:proofErr w:type="spellEnd"/>
      <w:r>
        <w:rPr>
          <w:color w:val="101828"/>
        </w:rPr>
        <w:t xml:space="preserve"> de gente en alguna web, ya sea algún departamento de recursos humanos como cualquier otro portal donde haya datos de candidatos.</w:t>
      </w:r>
    </w:p>
    <w:p w14:paraId="4F0D7D32" w14:textId="77777777" w:rsidR="00B30CC3" w:rsidRPr="00B30CC3" w:rsidRDefault="00B30CC3" w:rsidP="00B30CC3">
      <w:pPr>
        <w:shd w:val="clear" w:color="auto" w:fill="FFFFFF"/>
        <w:spacing w:before="240" w:after="240" w:line="392" w:lineRule="auto"/>
        <w:ind w:left="720"/>
        <w:rPr>
          <w:color w:val="101828"/>
        </w:rPr>
      </w:pPr>
      <w:r w:rsidRPr="00B30CC3">
        <w:rPr>
          <w:b/>
          <w:color w:val="101828"/>
        </w:rPr>
        <w:t>site:linkedin.com/in OR site:linkedin.com/pub -</w:t>
      </w:r>
      <w:proofErr w:type="spellStart"/>
      <w:proofErr w:type="gramStart"/>
      <w:r w:rsidRPr="00B30CC3">
        <w:rPr>
          <w:b/>
          <w:color w:val="101828"/>
        </w:rPr>
        <w:t>intitle:profiles</w:t>
      </w:r>
      <w:proofErr w:type="spellEnd"/>
      <w:proofErr w:type="gramEnd"/>
      <w:r w:rsidRPr="00B30CC3">
        <w:rPr>
          <w:b/>
          <w:color w:val="101828"/>
        </w:rPr>
        <w:t xml:space="preserve"> -</w:t>
      </w:r>
      <w:proofErr w:type="spellStart"/>
      <w:r w:rsidRPr="00B30CC3">
        <w:rPr>
          <w:b/>
          <w:color w:val="101828"/>
        </w:rPr>
        <w:t>inurl:dir</w:t>
      </w:r>
      <w:proofErr w:type="spellEnd"/>
      <w:r w:rsidRPr="00B30CC3">
        <w:rPr>
          <w:b/>
          <w:color w:val="101828"/>
        </w:rPr>
        <w:t xml:space="preserve"> "</w:t>
      </w:r>
      <w:proofErr w:type="spellStart"/>
      <w:r w:rsidRPr="00B30CC3">
        <w:rPr>
          <w:b/>
          <w:color w:val="101828"/>
        </w:rPr>
        <w:t>curriculum</w:t>
      </w:r>
      <w:proofErr w:type="spellEnd"/>
      <w:r w:rsidRPr="00B30CC3">
        <w:rPr>
          <w:b/>
          <w:color w:val="101828"/>
        </w:rPr>
        <w:t xml:space="preserve"> vitae" OR cv</w:t>
      </w:r>
    </w:p>
    <w:p w14:paraId="0D134E44" w14:textId="7A7E0186" w:rsidR="00C550AB" w:rsidRPr="00132D30" w:rsidRDefault="00B9293C" w:rsidP="00B30CC3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lastRenderedPageBreak/>
        <w:t>Busca datos como correos electrónicos, teléfonos de contacto de responsables de Telefónica de España.</w:t>
      </w:r>
    </w:p>
    <w:p w14:paraId="6144924B" w14:textId="77777777" w:rsidR="00DF2409" w:rsidRPr="00DF2409" w:rsidRDefault="00DF2409" w:rsidP="00DF2409">
      <w:pPr>
        <w:shd w:val="clear" w:color="auto" w:fill="FFFFFF"/>
        <w:spacing w:before="240" w:after="240" w:line="392" w:lineRule="auto"/>
        <w:ind w:left="720"/>
        <w:rPr>
          <w:color w:val="101828"/>
        </w:rPr>
      </w:pPr>
      <w:proofErr w:type="spellStart"/>
      <w:r w:rsidRPr="00DF2409">
        <w:rPr>
          <w:b/>
          <w:color w:val="101828"/>
        </w:rPr>
        <w:t>site:telefonica.es</w:t>
      </w:r>
      <w:proofErr w:type="spellEnd"/>
      <w:r w:rsidRPr="00DF2409">
        <w:rPr>
          <w:b/>
          <w:color w:val="101828"/>
        </w:rPr>
        <w:t xml:space="preserve"> </w:t>
      </w:r>
      <w:proofErr w:type="spellStart"/>
      <w:r w:rsidRPr="00DF2409">
        <w:rPr>
          <w:b/>
          <w:color w:val="101828"/>
        </w:rPr>
        <w:t>intext</w:t>
      </w:r>
      <w:proofErr w:type="spellEnd"/>
      <w:r w:rsidRPr="00DF2409">
        <w:rPr>
          <w:b/>
          <w:color w:val="101828"/>
        </w:rPr>
        <w:t xml:space="preserve">:"contacto" ejecutivo </w:t>
      </w:r>
    </w:p>
    <w:p w14:paraId="00000019" w14:textId="2BD9E575" w:rsidR="00746432" w:rsidRDefault="00B9293C" w:rsidP="00DF2409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>Buscar cuentas bancarias con su saldo.</w:t>
      </w:r>
    </w:p>
    <w:p w14:paraId="5AB127CA" w14:textId="3A3FA831" w:rsidR="008E351F" w:rsidRPr="000B1C25" w:rsidRDefault="008E351F" w:rsidP="008E351F">
      <w:pPr>
        <w:shd w:val="clear" w:color="auto" w:fill="FFFFFF"/>
        <w:spacing w:before="240" w:after="240" w:line="392" w:lineRule="auto"/>
        <w:ind w:left="720"/>
        <w:rPr>
          <w:b/>
          <w:color w:val="101828"/>
        </w:rPr>
      </w:pPr>
      <w:r w:rsidRPr="000B1C25">
        <w:rPr>
          <w:b/>
          <w:color w:val="101828"/>
        </w:rPr>
        <w:t>(</w:t>
      </w:r>
      <w:proofErr w:type="spellStart"/>
      <w:proofErr w:type="gramStart"/>
      <w:r w:rsidRPr="000B1C25">
        <w:rPr>
          <w:b/>
          <w:color w:val="101828"/>
        </w:rPr>
        <w:t>intext:iban</w:t>
      </w:r>
      <w:proofErr w:type="spellEnd"/>
      <w:proofErr w:type="gramEnd"/>
      <w:r w:rsidRPr="000B1C25">
        <w:rPr>
          <w:b/>
          <w:color w:val="101828"/>
        </w:rPr>
        <w:t xml:space="preserve"> | </w:t>
      </w:r>
      <w:proofErr w:type="spellStart"/>
      <w:r w:rsidRPr="000B1C25">
        <w:rPr>
          <w:b/>
          <w:color w:val="101828"/>
        </w:rPr>
        <w:t>intext:swift</w:t>
      </w:r>
      <w:proofErr w:type="spellEnd"/>
      <w:r w:rsidRPr="000B1C25">
        <w:rPr>
          <w:b/>
          <w:color w:val="101828"/>
        </w:rPr>
        <w:t>) &amp; (</w:t>
      </w:r>
      <w:proofErr w:type="spellStart"/>
      <w:r w:rsidRPr="000B1C25">
        <w:rPr>
          <w:b/>
          <w:color w:val="101828"/>
        </w:rPr>
        <w:t>intext:saldo</w:t>
      </w:r>
      <w:proofErr w:type="spellEnd"/>
      <w:r w:rsidRPr="000B1C25">
        <w:rPr>
          <w:b/>
          <w:color w:val="101828"/>
        </w:rPr>
        <w:t xml:space="preserve"> | </w:t>
      </w:r>
      <w:proofErr w:type="spellStart"/>
      <w:r w:rsidRPr="000B1C25">
        <w:rPr>
          <w:b/>
          <w:color w:val="101828"/>
        </w:rPr>
        <w:t>intext:balance</w:t>
      </w:r>
      <w:proofErr w:type="spellEnd"/>
      <w:r w:rsidRPr="000B1C25">
        <w:rPr>
          <w:b/>
          <w:color w:val="101828"/>
        </w:rPr>
        <w:t>) &amp; (</w:t>
      </w:r>
      <w:proofErr w:type="spellStart"/>
      <w:r w:rsidRPr="000B1C25">
        <w:rPr>
          <w:b/>
          <w:color w:val="101828"/>
        </w:rPr>
        <w:t>ext:xls</w:t>
      </w:r>
      <w:proofErr w:type="spellEnd"/>
      <w:r w:rsidRPr="000B1C25">
        <w:rPr>
          <w:b/>
          <w:color w:val="101828"/>
        </w:rPr>
        <w:t xml:space="preserve">  | </w:t>
      </w:r>
      <w:proofErr w:type="spellStart"/>
      <w:r w:rsidRPr="000B1C25">
        <w:rPr>
          <w:b/>
          <w:color w:val="101828"/>
        </w:rPr>
        <w:t>ext:doc</w:t>
      </w:r>
      <w:proofErr w:type="spellEnd"/>
      <w:r w:rsidRPr="000B1C25">
        <w:rPr>
          <w:b/>
          <w:color w:val="101828"/>
        </w:rPr>
        <w:t>)</w:t>
      </w:r>
    </w:p>
    <w:p w14:paraId="0000001B" w14:textId="77777777" w:rsidR="00746432" w:rsidRDefault="00B9293C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>Extraer lista de productos y precios de algún sitio comercial.</w:t>
      </w:r>
    </w:p>
    <w:p w14:paraId="386723EE" w14:textId="48F06AD2" w:rsidR="00EE0B87" w:rsidRPr="005816E0" w:rsidRDefault="00EE0B87" w:rsidP="00EE0B87">
      <w:pPr>
        <w:shd w:val="clear" w:color="auto" w:fill="FFFFFF"/>
        <w:spacing w:before="240" w:after="240" w:line="392" w:lineRule="auto"/>
        <w:ind w:left="720"/>
        <w:rPr>
          <w:ins w:id="20" w:author="Mañana" w:date="2023-05-11T13:52:00Z"/>
          <w:b/>
          <w:color w:val="101828"/>
        </w:rPr>
      </w:pPr>
      <w:proofErr w:type="spellStart"/>
      <w:ins w:id="21" w:author="Mañana" w:date="2023-05-11T13:52:00Z">
        <w:r w:rsidRPr="005816E0">
          <w:rPr>
            <w:b/>
            <w:color w:val="101828"/>
          </w:rPr>
          <w:t>intitle</w:t>
        </w:r>
        <w:proofErr w:type="spellEnd"/>
        <w:r w:rsidRPr="005816E0">
          <w:rPr>
            <w:b/>
            <w:color w:val="101828"/>
          </w:rPr>
          <w:t>:"</w:t>
        </w:r>
        <w:proofErr w:type="spellStart"/>
        <w:r w:rsidRPr="005816E0">
          <w:rPr>
            <w:b/>
            <w:color w:val="101828"/>
          </w:rPr>
          <w:t>index</w:t>
        </w:r>
        <w:proofErr w:type="spellEnd"/>
        <w:r w:rsidRPr="005816E0">
          <w:rPr>
            <w:b/>
            <w:color w:val="101828"/>
          </w:rPr>
          <w:t xml:space="preserve"> of" "/</w:t>
        </w:r>
        <w:proofErr w:type="spellStart"/>
        <w:r w:rsidRPr="005816E0">
          <w:rPr>
            <w:b/>
            <w:color w:val="101828"/>
          </w:rPr>
          <w:t>products</w:t>
        </w:r>
        <w:proofErr w:type="spellEnd"/>
        <w:r w:rsidRPr="005816E0">
          <w:rPr>
            <w:b/>
            <w:color w:val="101828"/>
          </w:rPr>
          <w:t xml:space="preserve">" </w:t>
        </w:r>
        <w:proofErr w:type="spellStart"/>
        <w:r w:rsidRPr="005816E0">
          <w:rPr>
            <w:b/>
            <w:color w:val="101828"/>
          </w:rPr>
          <w:t>prices</w:t>
        </w:r>
        <w:proofErr w:type="spellEnd"/>
      </w:ins>
    </w:p>
    <w:p w14:paraId="34730A1A" w14:textId="6A5A5D6E" w:rsidR="0099035E" w:rsidRDefault="00B9293C" w:rsidP="00B50273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>
        <w:rPr>
          <w:color w:val="101828"/>
        </w:rPr>
        <w:t xml:space="preserve">Obtener listado de jugadores de algún equipo del deporte que sea con algún dato más personal, indagando en la web del equipo. </w:t>
      </w:r>
    </w:p>
    <w:p w14:paraId="4C917351" w14:textId="49B8BE36" w:rsidR="00264E72" w:rsidRPr="00264E72" w:rsidRDefault="00264E72" w:rsidP="00264E72">
      <w:pPr>
        <w:pStyle w:val="Prrafodelista"/>
        <w:numPr>
          <w:ilvl w:val="0"/>
          <w:numId w:val="1"/>
        </w:numPr>
        <w:shd w:val="clear" w:color="auto" w:fill="FFFFFF"/>
        <w:spacing w:before="240" w:after="240" w:line="392" w:lineRule="auto"/>
        <w:rPr>
          <w:ins w:id="22" w:author="Mañana" w:date="2023-05-11T13:52:00Z"/>
          <w:b/>
          <w:color w:val="101828"/>
        </w:rPr>
      </w:pPr>
      <w:proofErr w:type="spellStart"/>
      <w:ins w:id="23" w:author="Mañana" w:date="2023-05-11T13:52:00Z">
        <w:r w:rsidRPr="00264E72">
          <w:rPr>
            <w:b/>
            <w:color w:val="101828"/>
          </w:rPr>
          <w:t>site</w:t>
        </w:r>
        <w:proofErr w:type="spellEnd"/>
        <w:r w:rsidRPr="00264E72">
          <w:rPr>
            <w:b/>
            <w:color w:val="101828"/>
          </w:rPr>
          <w:t>:*.</w:t>
        </w:r>
      </w:ins>
      <w:r>
        <w:rPr>
          <w:b/>
          <w:color w:val="101828"/>
        </w:rPr>
        <w:t>cdmostoles.com</w:t>
      </w:r>
      <w:ins w:id="24" w:author="Mañana" w:date="2023-05-11T13:52:00Z">
        <w:r w:rsidRPr="00264E72">
          <w:rPr>
            <w:b/>
            <w:color w:val="101828"/>
          </w:rPr>
          <w:t xml:space="preserve"> </w:t>
        </w:r>
        <w:r w:rsidRPr="00264E72">
          <w:rPr>
            <w:b/>
          </w:rPr>
          <w:t>(</w:t>
        </w:r>
        <w:proofErr w:type="spellStart"/>
        <w:r w:rsidRPr="00264E72">
          <w:rPr>
            <w:b/>
          </w:rPr>
          <w:t>ext:pdf</w:t>
        </w:r>
        <w:proofErr w:type="spellEnd"/>
        <w:r w:rsidRPr="00264E72">
          <w:rPr>
            <w:b/>
          </w:rPr>
          <w:t xml:space="preserve"> | </w:t>
        </w:r>
        <w:proofErr w:type="spellStart"/>
        <w:r w:rsidRPr="00264E72">
          <w:rPr>
            <w:b/>
          </w:rPr>
          <w:t>ext:xls</w:t>
        </w:r>
        <w:proofErr w:type="spellEnd"/>
        <w:r w:rsidRPr="00264E72">
          <w:rPr>
            <w:b/>
          </w:rPr>
          <w:t xml:space="preserve"> | </w:t>
        </w:r>
        <w:proofErr w:type="spellStart"/>
        <w:r w:rsidRPr="00264E72">
          <w:rPr>
            <w:b/>
          </w:rPr>
          <w:t>ext:doc</w:t>
        </w:r>
        <w:proofErr w:type="spellEnd"/>
        <w:r w:rsidRPr="00264E72">
          <w:rPr>
            <w:b/>
          </w:rPr>
          <w:t>)</w:t>
        </w:r>
      </w:ins>
    </w:p>
    <w:p w14:paraId="27BF3C19" w14:textId="77777777" w:rsidR="00264E72" w:rsidRPr="00B50273" w:rsidRDefault="00264E72" w:rsidP="00264E72">
      <w:pPr>
        <w:shd w:val="clear" w:color="auto" w:fill="FFFFFF"/>
        <w:spacing w:before="240" w:after="240" w:line="392" w:lineRule="auto"/>
        <w:ind w:left="720"/>
        <w:rPr>
          <w:color w:val="101828"/>
        </w:rPr>
      </w:pPr>
    </w:p>
    <w:p w14:paraId="024652D1" w14:textId="5FB2442A" w:rsidR="00680D71" w:rsidRPr="008C0423" w:rsidRDefault="00B9293C" w:rsidP="006F7F17">
      <w:pPr>
        <w:numPr>
          <w:ilvl w:val="0"/>
          <w:numId w:val="1"/>
        </w:numPr>
        <w:shd w:val="clear" w:color="auto" w:fill="FFFFFF"/>
        <w:spacing w:before="240" w:after="240" w:line="392" w:lineRule="auto"/>
        <w:rPr>
          <w:color w:val="101828"/>
        </w:rPr>
      </w:pPr>
      <w:r w:rsidRPr="008C0423">
        <w:rPr>
          <w:color w:val="101828"/>
        </w:rPr>
        <w:t xml:space="preserve">Intentar sacar todo tipo de archivos con datos sensibles de la web del CRN. </w:t>
      </w:r>
    </w:p>
    <w:p w14:paraId="701889E6" w14:textId="2B193227" w:rsidR="00FB6C0D" w:rsidRPr="005816E0" w:rsidRDefault="00C2087F" w:rsidP="00680D71">
      <w:pPr>
        <w:shd w:val="clear" w:color="auto" w:fill="FFFFFF"/>
        <w:spacing w:before="240" w:after="240" w:line="392" w:lineRule="auto"/>
        <w:ind w:left="720"/>
        <w:rPr>
          <w:b/>
        </w:rPr>
      </w:pPr>
      <w:ins w:id="25" w:author="Mañana" w:date="2023-05-11T13:52:00Z">
        <w:r w:rsidRPr="005816E0">
          <w:rPr>
            <w:b/>
          </w:rPr>
          <w:t>site:cftic.centrosdeform</w:t>
        </w:r>
        <w:bookmarkStart w:id="26" w:name="_GoBack"/>
        <w:bookmarkEnd w:id="26"/>
        <w:r w:rsidRPr="005816E0">
          <w:rPr>
            <w:b/>
          </w:rPr>
          <w:t>acion.empleo.madrid.org (</w:t>
        </w:r>
        <w:proofErr w:type="spellStart"/>
        <w:r w:rsidRPr="005816E0">
          <w:rPr>
            <w:b/>
          </w:rPr>
          <w:t>ext:pdf</w:t>
        </w:r>
        <w:proofErr w:type="spellEnd"/>
        <w:r w:rsidRPr="005816E0">
          <w:rPr>
            <w:b/>
          </w:rPr>
          <w:t xml:space="preserve"> | </w:t>
        </w:r>
        <w:proofErr w:type="spellStart"/>
        <w:r w:rsidRPr="005816E0">
          <w:rPr>
            <w:b/>
          </w:rPr>
          <w:t>ext:xls</w:t>
        </w:r>
        <w:proofErr w:type="spellEnd"/>
        <w:r w:rsidRPr="005816E0">
          <w:rPr>
            <w:b/>
          </w:rPr>
          <w:t xml:space="preserve"> | </w:t>
        </w:r>
        <w:proofErr w:type="spellStart"/>
        <w:r w:rsidRPr="005816E0">
          <w:rPr>
            <w:b/>
          </w:rPr>
          <w:t>ext:doc</w:t>
        </w:r>
        <w:proofErr w:type="spellEnd"/>
        <w:r w:rsidRPr="005816E0">
          <w:rPr>
            <w:b/>
          </w:rPr>
          <w:t>)</w:t>
        </w:r>
      </w:ins>
    </w:p>
    <w:sectPr w:rsidR="00FB6C0D" w:rsidRPr="005816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4349"/>
    <w:multiLevelType w:val="hybridMultilevel"/>
    <w:tmpl w:val="F58C8E82"/>
    <w:lvl w:ilvl="0" w:tplc="56F2EFD8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33899"/>
    <w:multiLevelType w:val="hybridMultilevel"/>
    <w:tmpl w:val="F73659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E2474B"/>
    <w:multiLevelType w:val="multilevel"/>
    <w:tmpl w:val="BCC69A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853E12"/>
    <w:multiLevelType w:val="hybridMultilevel"/>
    <w:tmpl w:val="D6202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32"/>
    <w:rsid w:val="000152FF"/>
    <w:rsid w:val="0003773C"/>
    <w:rsid w:val="000B1C25"/>
    <w:rsid w:val="00123FEF"/>
    <w:rsid w:val="00132D30"/>
    <w:rsid w:val="001D4D3F"/>
    <w:rsid w:val="00264E72"/>
    <w:rsid w:val="002A1A52"/>
    <w:rsid w:val="004A55CD"/>
    <w:rsid w:val="0050344D"/>
    <w:rsid w:val="00507652"/>
    <w:rsid w:val="005816E0"/>
    <w:rsid w:val="0062061D"/>
    <w:rsid w:val="00680D71"/>
    <w:rsid w:val="006A5FBB"/>
    <w:rsid w:val="00746432"/>
    <w:rsid w:val="008C0423"/>
    <w:rsid w:val="008E351F"/>
    <w:rsid w:val="0099035E"/>
    <w:rsid w:val="00A45059"/>
    <w:rsid w:val="00A46D46"/>
    <w:rsid w:val="00A952DE"/>
    <w:rsid w:val="00B30CC3"/>
    <w:rsid w:val="00B50273"/>
    <w:rsid w:val="00B9293C"/>
    <w:rsid w:val="00BD327F"/>
    <w:rsid w:val="00C2087F"/>
    <w:rsid w:val="00C550AB"/>
    <w:rsid w:val="00C74B1D"/>
    <w:rsid w:val="00CB76EF"/>
    <w:rsid w:val="00CF6408"/>
    <w:rsid w:val="00DF2409"/>
    <w:rsid w:val="00E83A76"/>
    <w:rsid w:val="00EE0B87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52D2"/>
  <w15:docId w15:val="{36692DBB-914E-499B-906B-822D087E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23FEF"/>
    <w:rPr>
      <w:b/>
      <w:bCs/>
    </w:rPr>
  </w:style>
  <w:style w:type="paragraph" w:styleId="Prrafodelista">
    <w:name w:val="List Paragraph"/>
    <w:basedOn w:val="Normal"/>
    <w:uiPriority w:val="34"/>
    <w:qFormat/>
    <w:rsid w:val="00123FE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0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061D"/>
    <w:rPr>
      <w:rFonts w:ascii="Courier New" w:eastAsia="Times New Roman" w:hAnsi="Courier New" w:cs="Courier New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507652"/>
    <w:rPr>
      <w:color w:val="0000FF"/>
      <w:u w:val="single"/>
    </w:rPr>
  </w:style>
  <w:style w:type="paragraph" w:styleId="Revisin">
    <w:name w:val="Revision"/>
    <w:hidden/>
    <w:uiPriority w:val="99"/>
    <w:semiHidden/>
    <w:rsid w:val="00507652"/>
    <w:pPr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76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+H+FTJTdj+kqHwpr4SImlXDCrw==">AMUW2mVUs8UUTWGyc3BLN/Mv/5S6FH96PcPdldD0n4lT//bcaVQxQl0W/xmZOEQ4QXdUkjCexS9K8uzBzQg6XH8tH7PMvSjb8IFoArtbTb/+XRIY1jtAH4I=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7</cp:revision>
  <dcterms:created xsi:type="dcterms:W3CDTF">2023-05-11T11:54:00Z</dcterms:created>
  <dcterms:modified xsi:type="dcterms:W3CDTF">2023-11-07T12:33:00Z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-76719904</vt:i4>
  </property>
</Properties>
</file>